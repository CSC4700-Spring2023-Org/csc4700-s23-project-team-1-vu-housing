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1327" w14:textId="5EC57E6A" w:rsidR="003F3D97" w:rsidRPr="00C1506B" w:rsidRDefault="6DB131B8" w:rsidP="3E149E2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1506B">
        <w:rPr>
          <w:rFonts w:ascii="Arial" w:eastAsia="Arial" w:hAnsi="Arial" w:cs="Arial"/>
          <w:color w:val="000000" w:themeColor="text1"/>
          <w:sz w:val="24"/>
          <w:szCs w:val="24"/>
        </w:rPr>
        <w:t>VU Housing Group: Jimmy Gamboli, Peter Carr, Rowan Dillon, Daniel Perez Senior Projects Abstract</w:t>
      </w:r>
      <w:r w:rsidR="0018740E" w:rsidRPr="00C1506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A5CFB57" w14:textId="19256634" w:rsidR="3E149E21" w:rsidRPr="00C1506B" w:rsidRDefault="00C1506B" w:rsidP="3E149E21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1506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Revise Abstract</w:t>
      </w:r>
    </w:p>
    <w:p w14:paraId="09896A0C" w14:textId="387DE23B" w:rsidR="15F32AF2" w:rsidRDefault="15F32AF2" w:rsidP="3E149E21">
      <w:pPr>
        <w:rPr>
          <w:rFonts w:ascii="Arial" w:eastAsia="Arial" w:hAnsi="Arial" w:cs="Arial"/>
          <w:sz w:val="24"/>
          <w:szCs w:val="24"/>
        </w:rPr>
      </w:pPr>
      <w:r w:rsidRPr="3E149E21">
        <w:rPr>
          <w:rFonts w:ascii="Arial" w:eastAsia="Arial" w:hAnsi="Arial" w:cs="Arial"/>
          <w:sz w:val="24"/>
          <w:szCs w:val="24"/>
        </w:rPr>
        <w:t xml:space="preserve">Our project aims to resolve the lack of resources for Villanova students who were unable to secure on-campus housing during their senior year (or any future year where housing is not guaranteed by the university). We began this project in a previous class, Software Engineering; our approach was to develop a cross-platform mobile application that allowed students to add potential houses or apartments to the app and sort/filter them based on various preferences such as distance, quality, etc. In our prototype, we implemented a database for adding housing options, and a basic but unpolished UI. Our tech-stack involved using react-native, a google firebase as a database, and use of various API’s (including Zillow for verifying valid addresses). At this point in development, we have focused on three </w:t>
      </w:r>
      <w:r w:rsidR="56CC04A7" w:rsidRPr="3E149E21">
        <w:rPr>
          <w:rFonts w:ascii="Arial" w:eastAsia="Arial" w:hAnsi="Arial" w:cs="Arial"/>
          <w:sz w:val="24"/>
          <w:szCs w:val="24"/>
        </w:rPr>
        <w:t xml:space="preserve">key features and plan to spend the end of the semester deploying a finished app to the Google Play store. </w:t>
      </w:r>
      <w:r w:rsidR="3F50DBE3" w:rsidRPr="3E149E21">
        <w:rPr>
          <w:rFonts w:ascii="Arial" w:eastAsia="Arial" w:hAnsi="Arial" w:cs="Arial"/>
          <w:sz w:val="24"/>
          <w:szCs w:val="24"/>
        </w:rPr>
        <w:t xml:space="preserve">Firstly, we are allowing the users to sort through our house listings using a filter feature. For example, a user can search for a house with a specific </w:t>
      </w:r>
      <w:r w:rsidR="2F174B09" w:rsidRPr="3E149E21">
        <w:rPr>
          <w:rFonts w:ascii="Arial" w:eastAsia="Arial" w:hAnsi="Arial" w:cs="Arial"/>
          <w:sz w:val="24"/>
          <w:szCs w:val="24"/>
        </w:rPr>
        <w:t>number</w:t>
      </w:r>
      <w:r w:rsidR="3F50DBE3" w:rsidRPr="3E149E21">
        <w:rPr>
          <w:rFonts w:ascii="Arial" w:eastAsia="Arial" w:hAnsi="Arial" w:cs="Arial"/>
          <w:sz w:val="24"/>
          <w:szCs w:val="24"/>
        </w:rPr>
        <w:t xml:space="preserve"> of b</w:t>
      </w:r>
      <w:r w:rsidR="4CC3DE11" w:rsidRPr="3E149E21">
        <w:rPr>
          <w:rFonts w:ascii="Arial" w:eastAsia="Arial" w:hAnsi="Arial" w:cs="Arial"/>
          <w:sz w:val="24"/>
          <w:szCs w:val="24"/>
        </w:rPr>
        <w:t xml:space="preserve">edrooms. </w:t>
      </w:r>
      <w:r w:rsidR="5594461E" w:rsidRPr="3E149E21">
        <w:rPr>
          <w:rFonts w:ascii="Arial" w:eastAsia="Arial" w:hAnsi="Arial" w:cs="Arial"/>
          <w:sz w:val="24"/>
          <w:szCs w:val="24"/>
        </w:rPr>
        <w:t>Another feature we have been developing is uploading pictures to house listings.</w:t>
      </w:r>
      <w:r w:rsidR="34664216" w:rsidRPr="3E149E21">
        <w:rPr>
          <w:rFonts w:ascii="Arial" w:eastAsia="Arial" w:hAnsi="Arial" w:cs="Arial"/>
          <w:sz w:val="24"/>
          <w:szCs w:val="24"/>
        </w:rPr>
        <w:t xml:space="preserve"> This </w:t>
      </w:r>
      <w:r w:rsidR="7E60D04A" w:rsidRPr="3E149E21">
        <w:rPr>
          <w:rFonts w:ascii="Arial" w:eastAsia="Arial" w:hAnsi="Arial" w:cs="Arial"/>
          <w:sz w:val="24"/>
          <w:szCs w:val="24"/>
        </w:rPr>
        <w:t xml:space="preserve">again </w:t>
      </w:r>
      <w:r w:rsidR="34664216" w:rsidRPr="3E149E21">
        <w:rPr>
          <w:rFonts w:ascii="Arial" w:eastAsia="Arial" w:hAnsi="Arial" w:cs="Arial"/>
          <w:sz w:val="24"/>
          <w:szCs w:val="24"/>
        </w:rPr>
        <w:t>u</w:t>
      </w:r>
      <w:r w:rsidR="1D8E02FF" w:rsidRPr="3E149E21">
        <w:rPr>
          <w:rFonts w:ascii="Arial" w:eastAsia="Arial" w:hAnsi="Arial" w:cs="Arial"/>
          <w:sz w:val="24"/>
          <w:szCs w:val="24"/>
        </w:rPr>
        <w:t xml:space="preserve">tilizes </w:t>
      </w:r>
      <w:r w:rsidR="7DD4CEC0" w:rsidRPr="3E149E21">
        <w:rPr>
          <w:rFonts w:ascii="Arial" w:eastAsia="Arial" w:hAnsi="Arial" w:cs="Arial"/>
          <w:sz w:val="24"/>
          <w:szCs w:val="24"/>
        </w:rPr>
        <w:t xml:space="preserve">our database. Lastly we have added </w:t>
      </w:r>
      <w:r w:rsidR="1F21670F" w:rsidRPr="3E149E21">
        <w:rPr>
          <w:rFonts w:ascii="Arial" w:eastAsia="Arial" w:hAnsi="Arial" w:cs="Arial"/>
          <w:sz w:val="24"/>
          <w:szCs w:val="24"/>
        </w:rPr>
        <w:t xml:space="preserve">a review feature that takes an average of inputs from the database. </w:t>
      </w:r>
      <w:r w:rsidR="6C2D986C" w:rsidRPr="3E149E21">
        <w:rPr>
          <w:rFonts w:ascii="Arial" w:eastAsia="Arial" w:hAnsi="Arial" w:cs="Arial"/>
          <w:sz w:val="24"/>
          <w:szCs w:val="24"/>
        </w:rPr>
        <w:t xml:space="preserve">We are hoping to focus the rest of our time to debugging these features and producing a fully functional and </w:t>
      </w:r>
      <w:r w:rsidR="6DFE061A" w:rsidRPr="3E149E21">
        <w:rPr>
          <w:rFonts w:ascii="Arial" w:eastAsia="Arial" w:hAnsi="Arial" w:cs="Arial"/>
          <w:sz w:val="24"/>
          <w:szCs w:val="24"/>
        </w:rPr>
        <w:t>app store ready app.</w:t>
      </w:r>
    </w:p>
    <w:p w14:paraId="0D625F5A" w14:textId="4B5B98E2" w:rsidR="3E149E21" w:rsidRPr="00C1506B" w:rsidRDefault="00C1506B" w:rsidP="3E149E21">
      <w:pPr>
        <w:rPr>
          <w:rFonts w:ascii="Arial" w:eastAsia="Arial" w:hAnsi="Arial" w:cs="Arial"/>
          <w:b/>
          <w:bCs/>
          <w:sz w:val="24"/>
          <w:szCs w:val="24"/>
        </w:rPr>
      </w:pPr>
      <w:r w:rsidRPr="00C1506B">
        <w:rPr>
          <w:rFonts w:ascii="Arial" w:eastAsia="Arial" w:hAnsi="Arial" w:cs="Arial"/>
          <w:b/>
          <w:bCs/>
          <w:sz w:val="24"/>
          <w:szCs w:val="24"/>
        </w:rPr>
        <w:t>Presentation Day Write Up</w:t>
      </w:r>
    </w:p>
    <w:p w14:paraId="77E6513F" w14:textId="174DCFD3" w:rsidR="6B72A29F" w:rsidRDefault="6B72A29F" w:rsidP="3E149E21">
      <w:pPr>
        <w:rPr>
          <w:rFonts w:ascii="Arial" w:eastAsia="Arial" w:hAnsi="Arial" w:cs="Arial"/>
          <w:sz w:val="24"/>
          <w:szCs w:val="24"/>
        </w:rPr>
      </w:pPr>
      <w:r w:rsidRPr="3E149E21">
        <w:rPr>
          <w:rFonts w:ascii="Arial" w:eastAsia="Arial" w:hAnsi="Arial" w:cs="Arial"/>
          <w:sz w:val="24"/>
          <w:szCs w:val="24"/>
        </w:rPr>
        <w:t>Our group is VUHousing, we are developing a cross-platform mobile application that</w:t>
      </w:r>
      <w:r w:rsidR="7D20FFC3" w:rsidRPr="3E149E21">
        <w:rPr>
          <w:rFonts w:ascii="Arial" w:eastAsia="Arial" w:hAnsi="Arial" w:cs="Arial"/>
          <w:sz w:val="24"/>
          <w:szCs w:val="24"/>
        </w:rPr>
        <w:t xml:space="preserve"> provides resources for</w:t>
      </w:r>
      <w:r w:rsidRPr="3E149E21">
        <w:rPr>
          <w:rFonts w:ascii="Arial" w:eastAsia="Arial" w:hAnsi="Arial" w:cs="Arial"/>
          <w:sz w:val="24"/>
          <w:szCs w:val="24"/>
        </w:rPr>
        <w:t xml:space="preserve"> future Villanova students who were unable to secure on-campus h</w:t>
      </w:r>
      <w:r w:rsidR="3E7C1A92" w:rsidRPr="3E149E21">
        <w:rPr>
          <w:rFonts w:ascii="Arial" w:eastAsia="Arial" w:hAnsi="Arial" w:cs="Arial"/>
          <w:sz w:val="24"/>
          <w:szCs w:val="24"/>
        </w:rPr>
        <w:t>ousing during their senior year (or any future year where housing is not guaranteed by the university).</w:t>
      </w:r>
      <w:r w:rsidR="23FEB60D" w:rsidRPr="3E149E21">
        <w:rPr>
          <w:rFonts w:ascii="Arial" w:eastAsia="Arial" w:hAnsi="Arial" w:cs="Arial"/>
          <w:sz w:val="24"/>
          <w:szCs w:val="24"/>
        </w:rPr>
        <w:t xml:space="preserve"> Our application allows students to add potential houses or apartments they have previously lived </w:t>
      </w:r>
      <w:bookmarkStart w:id="0" w:name="_Int_QSjtbOy5"/>
      <w:r w:rsidR="23FEB60D" w:rsidRPr="3E149E21">
        <w:rPr>
          <w:rFonts w:ascii="Arial" w:eastAsia="Arial" w:hAnsi="Arial" w:cs="Arial"/>
          <w:sz w:val="24"/>
          <w:szCs w:val="24"/>
        </w:rPr>
        <w:t>in to</w:t>
      </w:r>
      <w:bookmarkEnd w:id="0"/>
      <w:r w:rsidR="23FEB60D" w:rsidRPr="3E149E21">
        <w:rPr>
          <w:rFonts w:ascii="Arial" w:eastAsia="Arial" w:hAnsi="Arial" w:cs="Arial"/>
          <w:sz w:val="24"/>
          <w:szCs w:val="24"/>
        </w:rPr>
        <w:t xml:space="preserve"> </w:t>
      </w:r>
      <w:r w:rsidR="205E8516" w:rsidRPr="67EB73A7">
        <w:rPr>
          <w:rFonts w:ascii="Arial" w:eastAsia="Arial" w:hAnsi="Arial" w:cs="Arial"/>
          <w:sz w:val="24"/>
          <w:szCs w:val="24"/>
        </w:rPr>
        <w:t>our database</w:t>
      </w:r>
      <w:r w:rsidR="23FEB60D" w:rsidRPr="3E149E21">
        <w:rPr>
          <w:rFonts w:ascii="Arial" w:eastAsia="Arial" w:hAnsi="Arial" w:cs="Arial"/>
          <w:sz w:val="24"/>
          <w:szCs w:val="24"/>
        </w:rPr>
        <w:t xml:space="preserve"> and </w:t>
      </w:r>
      <w:del w:id="1" w:author="Microsoft Word" w:date="2023-10-22T20:22:00Z">
        <w:r w:rsidR="23FEB60D" w:rsidRPr="1B8B13F3">
          <w:rPr>
            <w:rFonts w:ascii="Arial" w:eastAsia="Arial" w:hAnsi="Arial" w:cs="Arial"/>
            <w:sz w:val="24"/>
            <w:szCs w:val="24"/>
          </w:rPr>
          <w:delText>sort/</w:delText>
        </w:r>
      </w:del>
      <w:r w:rsidR="00AA72ED">
        <w:rPr>
          <w:rFonts w:ascii="Arial" w:eastAsia="Arial" w:hAnsi="Arial" w:cs="Arial"/>
          <w:sz w:val="24"/>
          <w:szCs w:val="24"/>
        </w:rPr>
        <w:t>f</w:t>
      </w:r>
      <w:r w:rsidR="23FEB60D" w:rsidRPr="3E149E21">
        <w:rPr>
          <w:rFonts w:ascii="Arial" w:eastAsia="Arial" w:hAnsi="Arial" w:cs="Arial"/>
          <w:sz w:val="24"/>
          <w:szCs w:val="24"/>
        </w:rPr>
        <w:t>r them based on various preferences so that other stude</w:t>
      </w:r>
      <w:r w:rsidR="3167BD74" w:rsidRPr="3E149E21">
        <w:rPr>
          <w:rFonts w:ascii="Arial" w:eastAsia="Arial" w:hAnsi="Arial" w:cs="Arial"/>
          <w:sz w:val="24"/>
          <w:szCs w:val="24"/>
        </w:rPr>
        <w:t xml:space="preserve">nts can view </w:t>
      </w:r>
      <w:r w:rsidR="3167BD74" w:rsidRPr="1B8B13F3">
        <w:rPr>
          <w:rFonts w:ascii="Arial" w:eastAsia="Arial" w:hAnsi="Arial" w:cs="Arial"/>
          <w:sz w:val="24"/>
          <w:szCs w:val="24"/>
        </w:rPr>
        <w:t xml:space="preserve">them. </w:t>
      </w:r>
      <w:r w:rsidR="572996C3" w:rsidRPr="1E74C0BE">
        <w:rPr>
          <w:rFonts w:ascii="Arial" w:eastAsia="Arial" w:hAnsi="Arial" w:cs="Arial"/>
          <w:sz w:val="24"/>
          <w:szCs w:val="24"/>
        </w:rPr>
        <w:t xml:space="preserve">Our tech-stack involves using typescript within react-native, google firebase as our database, and various </w:t>
      </w:r>
      <w:bookmarkStart w:id="2" w:name="_Int_K2nprzJj"/>
      <w:r w:rsidR="572996C3" w:rsidRPr="1E74C0BE">
        <w:rPr>
          <w:rFonts w:ascii="Arial" w:eastAsia="Arial" w:hAnsi="Arial" w:cs="Arial"/>
          <w:sz w:val="24"/>
          <w:szCs w:val="24"/>
        </w:rPr>
        <w:t>API’s</w:t>
      </w:r>
      <w:bookmarkEnd w:id="2"/>
      <w:r w:rsidR="572996C3" w:rsidRPr="1E74C0BE">
        <w:rPr>
          <w:rFonts w:ascii="Arial" w:eastAsia="Arial" w:hAnsi="Arial" w:cs="Arial"/>
          <w:sz w:val="24"/>
          <w:szCs w:val="24"/>
        </w:rPr>
        <w:t xml:space="preserve"> for data verification and other features. </w:t>
      </w:r>
      <w:r w:rsidR="3167BD74" w:rsidRPr="1EC2B4B5">
        <w:rPr>
          <w:rFonts w:ascii="Arial" w:eastAsia="Arial" w:hAnsi="Arial" w:cs="Arial"/>
          <w:sz w:val="24"/>
          <w:szCs w:val="24"/>
        </w:rPr>
        <w:t xml:space="preserve">Our current </w:t>
      </w:r>
      <w:r w:rsidR="681A5523" w:rsidRPr="1EC2B4B5">
        <w:rPr>
          <w:rFonts w:ascii="Arial" w:eastAsia="Arial" w:hAnsi="Arial" w:cs="Arial"/>
          <w:sz w:val="24"/>
          <w:szCs w:val="24"/>
        </w:rPr>
        <w:t>development cycle has focused on implementing three key features: filtering listings, adding images, and reviews</w:t>
      </w:r>
      <w:r w:rsidR="1513E4E9" w:rsidRPr="573741AD">
        <w:rPr>
          <w:rFonts w:ascii="Arial" w:eastAsia="Arial" w:hAnsi="Arial" w:cs="Arial"/>
          <w:sz w:val="24"/>
          <w:szCs w:val="24"/>
        </w:rPr>
        <w:t xml:space="preserve"> for listings</w:t>
      </w:r>
      <w:r w:rsidR="681A5523" w:rsidRPr="1EC2B4B5">
        <w:rPr>
          <w:rFonts w:ascii="Arial" w:eastAsia="Arial" w:hAnsi="Arial" w:cs="Arial"/>
          <w:sz w:val="24"/>
          <w:szCs w:val="24"/>
        </w:rPr>
        <w:t xml:space="preserve">. </w:t>
      </w:r>
      <w:r w:rsidR="06B2B9DD" w:rsidRPr="56B30F8B">
        <w:rPr>
          <w:rFonts w:ascii="Arial" w:eastAsia="Arial" w:hAnsi="Arial" w:cs="Arial"/>
          <w:sz w:val="24"/>
          <w:szCs w:val="24"/>
        </w:rPr>
        <w:t xml:space="preserve">We intend to use our remaining development time to improve these core functions and focus on a complete </w:t>
      </w:r>
      <w:r w:rsidR="06B2B9DD" w:rsidRPr="13781488">
        <w:rPr>
          <w:rFonts w:ascii="Arial" w:eastAsia="Arial" w:hAnsi="Arial" w:cs="Arial"/>
          <w:sz w:val="24"/>
          <w:szCs w:val="24"/>
        </w:rPr>
        <w:t xml:space="preserve">deployment </w:t>
      </w:r>
      <w:bookmarkStart w:id="3" w:name="_Int_2D8InBko"/>
      <w:r w:rsidR="06B2B9DD" w:rsidRPr="13781488">
        <w:rPr>
          <w:rFonts w:ascii="Arial" w:eastAsia="Arial" w:hAnsi="Arial" w:cs="Arial"/>
          <w:sz w:val="24"/>
          <w:szCs w:val="24"/>
        </w:rPr>
        <w:t>on</w:t>
      </w:r>
      <w:bookmarkEnd w:id="3"/>
      <w:r w:rsidR="06B2B9DD" w:rsidRPr="13781488">
        <w:rPr>
          <w:rFonts w:ascii="Arial" w:eastAsia="Arial" w:hAnsi="Arial" w:cs="Arial"/>
          <w:sz w:val="24"/>
          <w:szCs w:val="24"/>
        </w:rPr>
        <w:t xml:space="preserve"> the Google Play store. </w:t>
      </w:r>
    </w:p>
    <w:sectPr w:rsidR="6B72A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SjtbOy5" int2:invalidationBookmarkName="" int2:hashCode="H4b/D/0DCLS2PC" int2:id="1xSauZyu">
      <int2:state int2:value="Rejected" int2:type="AugLoop_Text_Critique"/>
    </int2:bookmark>
    <int2:bookmark int2:bookmarkName="_Int_K2nprzJj" int2:invalidationBookmarkName="" int2:hashCode="fBbQUEnzbSSpAG" int2:id="fqlDAc3K">
      <int2:state int2:value="Rejected" int2:type="AugLoop_Text_Critique"/>
    </int2:bookmark>
    <int2:bookmark int2:bookmarkName="_Int_2D8InBko" int2:invalidationBookmarkName="" int2:hashCode="2z1AWxBnWZjAMC" int2:id="mzqOwiu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53880"/>
    <w:rsid w:val="000D7A2B"/>
    <w:rsid w:val="0018740E"/>
    <w:rsid w:val="003F3D97"/>
    <w:rsid w:val="00425227"/>
    <w:rsid w:val="00465A57"/>
    <w:rsid w:val="00543A94"/>
    <w:rsid w:val="005635DE"/>
    <w:rsid w:val="005E600D"/>
    <w:rsid w:val="00720AE7"/>
    <w:rsid w:val="00A62354"/>
    <w:rsid w:val="00AA72ED"/>
    <w:rsid w:val="00B1085F"/>
    <w:rsid w:val="00C1506B"/>
    <w:rsid w:val="00C84D43"/>
    <w:rsid w:val="00CE46A1"/>
    <w:rsid w:val="00E07B95"/>
    <w:rsid w:val="00EC18CE"/>
    <w:rsid w:val="06B2B9DD"/>
    <w:rsid w:val="0E091609"/>
    <w:rsid w:val="11B69CB3"/>
    <w:rsid w:val="13781488"/>
    <w:rsid w:val="14EE3D75"/>
    <w:rsid w:val="1513E4E9"/>
    <w:rsid w:val="156D169F"/>
    <w:rsid w:val="15F32AF2"/>
    <w:rsid w:val="1B8B13F3"/>
    <w:rsid w:val="1D8E02FF"/>
    <w:rsid w:val="1E74C0BE"/>
    <w:rsid w:val="1EC2B4B5"/>
    <w:rsid w:val="1F21670F"/>
    <w:rsid w:val="205E8516"/>
    <w:rsid w:val="23FEB60D"/>
    <w:rsid w:val="281B54F1"/>
    <w:rsid w:val="282581A6"/>
    <w:rsid w:val="29169C97"/>
    <w:rsid w:val="2C72BD1B"/>
    <w:rsid w:val="2F174B09"/>
    <w:rsid w:val="2F32C67C"/>
    <w:rsid w:val="3167BD74"/>
    <w:rsid w:val="33CF9EC9"/>
    <w:rsid w:val="34664216"/>
    <w:rsid w:val="38C9F0DB"/>
    <w:rsid w:val="3A5A9860"/>
    <w:rsid w:val="3E149E21"/>
    <w:rsid w:val="3E7C1A92"/>
    <w:rsid w:val="3F3FFA50"/>
    <w:rsid w:val="3F50DBE3"/>
    <w:rsid w:val="4A353880"/>
    <w:rsid w:val="4AF48D82"/>
    <w:rsid w:val="4AF75BAA"/>
    <w:rsid w:val="4B86C7AD"/>
    <w:rsid w:val="4C905DE3"/>
    <w:rsid w:val="4CC3DE11"/>
    <w:rsid w:val="4E217E68"/>
    <w:rsid w:val="501FC402"/>
    <w:rsid w:val="5163CF06"/>
    <w:rsid w:val="516A5033"/>
    <w:rsid w:val="52FF9F67"/>
    <w:rsid w:val="558DC662"/>
    <w:rsid w:val="5594461E"/>
    <w:rsid w:val="56B30F8B"/>
    <w:rsid w:val="56CC04A7"/>
    <w:rsid w:val="572996C3"/>
    <w:rsid w:val="573741AD"/>
    <w:rsid w:val="57DAFE10"/>
    <w:rsid w:val="5AC6B67C"/>
    <w:rsid w:val="5B129ED2"/>
    <w:rsid w:val="5C6286DD"/>
    <w:rsid w:val="5E4A3F94"/>
    <w:rsid w:val="60B8BD05"/>
    <w:rsid w:val="64B98118"/>
    <w:rsid w:val="67EB73A7"/>
    <w:rsid w:val="681A5523"/>
    <w:rsid w:val="68E37874"/>
    <w:rsid w:val="692162D4"/>
    <w:rsid w:val="6B72A29F"/>
    <w:rsid w:val="6C2D986C"/>
    <w:rsid w:val="6DB131B8"/>
    <w:rsid w:val="6DFE061A"/>
    <w:rsid w:val="72729EB6"/>
    <w:rsid w:val="7827C375"/>
    <w:rsid w:val="7C1980FC"/>
    <w:rsid w:val="7D20FFC3"/>
    <w:rsid w:val="7DD4CEC0"/>
    <w:rsid w:val="7E60D04A"/>
    <w:rsid w:val="7E60E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3880"/>
  <w15:chartTrackingRefBased/>
  <w15:docId w15:val="{CA6AA77E-65E3-AC43-A4BC-33AA05A0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Carr</dc:creator>
  <cp:keywords/>
  <dc:description/>
  <cp:lastModifiedBy>Daniel Perez</cp:lastModifiedBy>
  <cp:revision>2</cp:revision>
  <dcterms:created xsi:type="dcterms:W3CDTF">2023-10-23T00:29:00Z</dcterms:created>
  <dcterms:modified xsi:type="dcterms:W3CDTF">2023-10-23T00:29:00Z</dcterms:modified>
</cp:coreProperties>
</file>